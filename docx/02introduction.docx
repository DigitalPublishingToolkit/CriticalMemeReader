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3D43" w14:textId="0251E346" w:rsidR="00B23D31" w:rsidRDefault="002941E8">
      <w:proofErr w:type="spellStart"/>
      <w:r>
        <w:t>Placeholder</w:t>
      </w:r>
      <w:proofErr w:type="spellEnd"/>
      <w:r>
        <w:t xml:space="preserve"> tekst </w:t>
      </w:r>
    </w:p>
    <w:sectPr w:rsidR="00B2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22"/>
    <w:rsid w:val="001D0435"/>
    <w:rsid w:val="002941E8"/>
    <w:rsid w:val="009B3355"/>
    <w:rsid w:val="00B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D3A73"/>
  <w15:chartTrackingRefBased/>
  <w15:docId w15:val="{83E9E96E-F836-C44D-973E-F536DB11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2</cp:revision>
  <dcterms:created xsi:type="dcterms:W3CDTF">2021-06-10T14:31:00Z</dcterms:created>
  <dcterms:modified xsi:type="dcterms:W3CDTF">2021-06-15T12:35:00Z</dcterms:modified>
</cp:coreProperties>
</file>